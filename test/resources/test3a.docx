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rFonts w:ascii="Tahoma" w:cs="Tahoma" w:hAnsi="Tahoma"/>
          <w:b/>
        </w:rPr>
        <w:t>Introduction</w:t>
      </w:r>
    </w:p>
    <w:p>
      <w:pPr>
        <w:pStyle w:val="style0"/>
        <w:spacing w:line="360" w:lineRule="auto"/>
        <w:jc w:val="both"/>
      </w:pPr>
      <w:r>
        <w:rPr/>
        <w:t>Paragraph 1</w:t>
      </w:r>
      <w:r>
        <w:rPr>
          <w:vanish w:val="false"/>
        </w:rPr>
        <w:commentReference w:id="0"/>
      </w:r>
    </w:p>
    <w:p>
      <w:pPr>
        <w:pStyle w:val="style0"/>
        <w:spacing w:line="360" w:lineRule="auto"/>
        <w:jc w:val="both"/>
      </w:pPr>
      <w:r>
        <w:rPr/>
      </w:r>
    </w:p>
    <w:p>
      <w:pPr>
        <w:pStyle w:val="style0"/>
        <w:spacing w:line="360" w:lineRule="auto"/>
        <w:jc w:val="both"/>
      </w:pPr>
      <w:r>
        <w:rPr>
          <w:rFonts w:ascii="Tahoma" w:cs="Tahoma" w:hAnsi="Tahoma"/>
          <w:b/>
        </w:rPr>
        <w:t>The Importance of Learning</w:t>
      </w:r>
    </w:p>
    <w:p>
      <w:pPr>
        <w:pStyle w:val="style0"/>
        <w:spacing w:line="360" w:lineRule="auto"/>
        <w:jc w:val="both"/>
      </w:pPr>
      <w:r>
        <w:rPr/>
        <w:t>Paragraph 2</w:t>
      </w:r>
      <w:r>
        <w:rPr>
          <w:vanish w:val="false"/>
        </w:rPr>
        <w:commentReference w:id="1"/>
      </w:r>
    </w:p>
    <w:p>
      <w:pPr>
        <w:pStyle w:val="style0"/>
        <w:spacing w:line="360" w:lineRule="auto"/>
        <w:jc w:val="both"/>
      </w:pPr>
      <w:r>
        <w:rPr/>
        <w:t>Paragraph 3</w:t>
      </w:r>
      <w:r>
        <w:rPr>
          <w:vanish w:val="false"/>
        </w:rPr>
        <w:commentReference w:id="2"/>
      </w:r>
    </w:p>
    <w:p>
      <w:pPr>
        <w:pStyle w:val="style0"/>
        <w:spacing w:line="360" w:lineRule="auto"/>
        <w:jc w:val="both"/>
      </w:pPr>
      <w:ins w:author="Gavin Nettleton" w:date="2004-03-07T17:12:00Z" w:id="0">
        <w:r>
          <w:rPr>
            <w:rFonts w:ascii="Wingdings" w:cs="Wingdings" w:eastAsia="Wingdings" w:hAnsi="Wingdings"/>
          </w:rPr>
          <w:t></w:t>
        </w:r>
      </w:ins>
    </w:p>
    <w:p>
      <w:pPr>
        <w:pStyle w:val="style0"/>
        <w:spacing w:line="360" w:lineRule="auto"/>
        <w:jc w:val="both"/>
      </w:pPr>
      <w:r>
        <w:rPr/>
      </w:r>
    </w:p>
    <w:p>
      <w:pPr>
        <w:pStyle w:val="style0"/>
        <w:spacing w:line="360" w:lineRule="auto"/>
        <w:jc w:val="both"/>
      </w:pPr>
      <w:r>
        <w:rPr>
          <w:rFonts w:ascii="Tahoma" w:cs="Tahoma" w:hAnsi="Tahoma"/>
          <w:b/>
        </w:rPr>
        <w:t>Context of the Project</w:t>
      </w:r>
    </w:p>
    <w:p>
      <w:pPr>
        <w:pStyle w:val="style0"/>
        <w:spacing w:line="360" w:lineRule="auto"/>
        <w:jc w:val="both"/>
      </w:pPr>
      <w:ins w:author="Gavin Nettleton" w:date="2004-03-07T17:13:00Z" w:id="1">
        <w:r>
          <w:rPr>
            <w:rFonts w:ascii="Wingdings" w:cs="Wingdings" w:eastAsia="Wingdings" w:hAnsi="Wingdings"/>
          </w:rPr>
          <w:t></w:t>
        </w:r>
      </w:ins>
    </w:p>
    <w:p>
      <w:pPr>
        <w:pStyle w:val="style0"/>
        <w:spacing w:line="360" w:lineRule="auto"/>
        <w:jc w:val="both"/>
      </w:pPr>
      <w:r>
        <w:rPr/>
      </w:r>
    </w:p>
    <w:p>
      <w:pPr>
        <w:pStyle w:val="style0"/>
        <w:spacing w:line="360" w:lineRule="auto"/>
        <w:jc w:val="both"/>
      </w:pPr>
      <w:r>
        <w:rPr>
          <w:rFonts w:ascii="Tahoma" w:cs="Tahoma" w:hAnsi="Tahoma"/>
          <w:b/>
        </w:rPr>
        <w:t>Fundamentals of Adult Learning</w:t>
      </w:r>
    </w:p>
    <w:p>
      <w:pPr>
        <w:pStyle w:val="style0"/>
        <w:spacing w:line="360" w:lineRule="auto"/>
        <w:jc w:val="both"/>
      </w:pPr>
      <w:r>
        <w:rPr/>
        <w:t>Paragraph 4</w:t>
      </w:r>
      <w:r>
        <w:rPr>
          <w:vanish w:val="false"/>
        </w:rPr>
        <w:commentReference w:id="3"/>
      </w:r>
    </w:p>
    <w:p>
      <w:pPr>
        <w:pStyle w:val="style0"/>
        <w:spacing w:line="360" w:lineRule="auto"/>
        <w:jc w:val="both"/>
      </w:pPr>
      <w:r>
        <w:rPr/>
        <w:t>Paragraph 5</w:t>
      </w:r>
      <w:r>
        <w:rPr>
          <w:vanish w:val="false"/>
        </w:rPr>
        <w:commentReference w:id="4"/>
      </w:r>
    </w:p>
    <w:p>
      <w:pPr>
        <w:pStyle w:val="style0"/>
        <w:spacing w:line="360" w:lineRule="auto"/>
        <w:jc w:val="both"/>
      </w:pPr>
      <w:r>
        <w:rPr/>
        <w:t>Paragraph 6</w:t>
      </w:r>
      <w:r>
        <w:rPr>
          <w:vanish w:val="false"/>
        </w:rPr>
        <w:commentReference w:id="5"/>
      </w:r>
    </w:p>
    <w:p>
      <w:pPr>
        <w:pStyle w:val="style0"/>
        <w:spacing w:line="360" w:lineRule="auto"/>
        <w:jc w:val="both"/>
      </w:pPr>
      <w:r>
        <w:rPr/>
        <w:t>Paragraph 7</w:t>
      </w:r>
      <w:r>
        <w:rPr>
          <w:vanish w:val="false"/>
        </w:rPr>
        <w:commentReference w:id="6"/>
      </w:r>
    </w:p>
    <w:p>
      <w:pPr>
        <w:pStyle w:val="style0"/>
        <w:spacing w:line="360" w:lineRule="auto"/>
        <w:jc w:val="both"/>
      </w:pPr>
      <w:r>
        <w:rPr/>
        <w:t>Paragraph 8</w:t>
      </w:r>
      <w:r>
        <w:rPr>
          <w:vanish w:val="false"/>
        </w:rPr>
        <w:commentReference w:id="7"/>
      </w:r>
    </w:p>
    <w:p>
      <w:pPr>
        <w:pStyle w:val="style0"/>
        <w:spacing w:line="360" w:lineRule="auto"/>
        <w:jc w:val="both"/>
      </w:pPr>
      <w:r>
        <w:rPr/>
        <w:t>Paragraph 9</w:t>
      </w:r>
      <w:r>
        <w:rPr>
          <w:vanish w:val="false"/>
        </w:rPr>
        <w:commentReference w:id="8"/>
      </w:r>
    </w:p>
    <w:p>
      <w:pPr>
        <w:pStyle w:val="style0"/>
        <w:spacing w:line="360" w:lineRule="auto"/>
        <w:jc w:val="both"/>
      </w:pPr>
      <w:r>
        <w:rPr/>
      </w:r>
    </w:p>
    <w:p>
      <w:pPr>
        <w:pStyle w:val="style0"/>
        <w:spacing w:line="360" w:lineRule="auto"/>
        <w:jc w:val="both"/>
      </w:pPr>
      <w:r>
        <w:rPr>
          <w:rFonts w:ascii="Tahoma" w:cs="Tahoma" w:hAnsi="Tahoma"/>
          <w:b/>
        </w:rPr>
        <w:t>Profile of My Learners</w:t>
      </w:r>
    </w:p>
    <w:p>
      <w:pPr>
        <w:pStyle w:val="style0"/>
        <w:spacing w:line="360" w:lineRule="auto"/>
        <w:jc w:val="both"/>
      </w:pPr>
      <w:r>
        <w:rPr/>
        <w:t>Paragraph 10</w:t>
      </w:r>
      <w:r>
        <w:rPr>
          <w:vanish w:val="false"/>
        </w:rPr>
        <w:commentReference w:id="9"/>
      </w:r>
    </w:p>
    <w:p>
      <w:pPr>
        <w:pStyle w:val="style0"/>
        <w:spacing w:line="360" w:lineRule="auto"/>
        <w:jc w:val="both"/>
      </w:pPr>
      <w:r>
        <w:rPr/>
        <w:t>Paragraph 11</w:t>
      </w:r>
      <w:r>
        <w:rPr>
          <w:vanish w:val="false"/>
        </w:rPr>
        <w:commentReference w:id="10"/>
      </w:r>
    </w:p>
    <w:p>
      <w:pPr>
        <w:pStyle w:val="style0"/>
        <w:spacing w:line="360" w:lineRule="auto"/>
        <w:jc w:val="both"/>
      </w:pPr>
      <w:r>
        <w:rPr/>
      </w:r>
    </w:p>
    <w:p>
      <w:pPr>
        <w:pStyle w:val="style0"/>
        <w:spacing w:line="360" w:lineRule="auto"/>
        <w:jc w:val="both"/>
      </w:pPr>
      <w:r>
        <w:rPr>
          <w:rFonts w:ascii="Tahoma" w:cs="Tahoma" w:hAnsi="Tahoma"/>
          <w:b/>
        </w:rPr>
        <w:t>Crucial Details and Suggested Strategies</w:t>
      </w:r>
    </w:p>
    <w:p>
      <w:pPr>
        <w:pStyle w:val="style0"/>
        <w:spacing w:line="360" w:lineRule="auto"/>
        <w:jc w:val="both"/>
      </w:pPr>
      <w:r>
        <w:rPr/>
        <w:t>Paragraph 12</w:t>
      </w:r>
      <w:r>
        <w:rPr>
          <w:vanish w:val="false"/>
        </w:rPr>
        <w:commentReference w:id="11"/>
      </w:r>
    </w:p>
    <w:p>
      <w:pPr>
        <w:pStyle w:val="style0"/>
        <w:spacing w:line="360" w:lineRule="auto"/>
        <w:jc w:val="both"/>
      </w:pPr>
      <w:r>
        <w:rPr/>
        <w:t>Paragraph 13</w:t>
      </w:r>
      <w:r>
        <w:rPr>
          <w:vanish w:val="false"/>
        </w:rPr>
        <w:commentReference w:id="12"/>
      </w:r>
    </w:p>
    <w:p>
      <w:pPr>
        <w:pStyle w:val="style0"/>
        <w:spacing w:line="360" w:lineRule="auto"/>
        <w:jc w:val="both"/>
      </w:pPr>
      <w:r>
        <w:rPr/>
        <w:t>Paragraph 14</w:t>
      </w:r>
      <w:r>
        <w:rPr>
          <w:vanish w:val="false"/>
        </w:rPr>
        <w:commentReference w:id="13"/>
      </w:r>
    </w:p>
    <w:p>
      <w:pPr>
        <w:pStyle w:val="style0"/>
        <w:spacing w:line="360" w:lineRule="auto"/>
        <w:jc w:val="both"/>
      </w:pPr>
      <w:ins w:author="Gavin Nettleton" w:date="2004-03-07T21:02:00Z" w:id="2">
        <w:r>
          <w:rPr>
            <w:rFonts w:ascii="Wingdings" w:cs="Wingdings" w:eastAsia="Wingdings" w:hAnsi="Wingdings"/>
          </w:rPr>
          <w:t></w:t>
        </w:r>
      </w:ins>
    </w:p>
    <w:p>
      <w:pPr>
        <w:pStyle w:val="style0"/>
        <w:spacing w:line="360" w:lineRule="auto"/>
        <w:jc w:val="both"/>
      </w:pPr>
      <w:ins w:author="Gavin Nettleton" w:date="2004-03-07T21:02:00Z" w:id="3">
        <w:r>
          <w:rPr>
            <w:rFonts w:ascii="Wingdings" w:cs="Wingdings" w:eastAsia="Wingdings" w:hAnsi="Wingdings"/>
          </w:rPr>
          <w:t></w:t>
        </w:r>
      </w:ins>
      <w:r>
        <w:rPr>
          <w:vanish w:val="false"/>
        </w:rPr>
        <w:commentReference w:id="14"/>
      </w:r>
    </w:p>
    <w:p>
      <w:pPr>
        <w:pStyle w:val="style0"/>
        <w:spacing w:line="360" w:lineRule="auto"/>
        <w:jc w:val="both"/>
      </w:pPr>
      <w:r>
        <w:rPr/>
        <w:t>Paragraph 15</w:t>
      </w:r>
      <w:r>
        <w:rPr>
          <w:vanish w:val="false"/>
        </w:rPr>
        <w:commentReference w:id="15"/>
      </w:r>
    </w:p>
    <w:p>
      <w:pPr>
        <w:pStyle w:val="style0"/>
        <w:spacing w:line="360" w:lineRule="auto"/>
        <w:jc w:val="both"/>
      </w:pPr>
      <w:r>
        <w:rPr/>
        <w:t>Paragraph 16</w:t>
      </w:r>
      <w:r>
        <w:rPr>
          <w:vanish w:val="false"/>
        </w:rPr>
        <w:commentReference w:id="16"/>
      </w:r>
    </w:p>
    <w:p>
      <w:pPr>
        <w:pStyle w:val="style0"/>
        <w:spacing w:line="360" w:lineRule="auto"/>
        <w:jc w:val="both"/>
      </w:pPr>
      <w:ins w:author="Gavin Nettleton" w:date="2004-03-07T21:10:00Z" w:id="4">
        <w:r>
          <w:rPr>
            <w:rFonts w:ascii="Wingdings" w:cs="Wingdings" w:eastAsia="Wingdings" w:hAnsi="Wingdings"/>
          </w:rPr>
          <w:t></w:t>
        </w:r>
      </w:ins>
      <w:r>
        <w:rPr>
          <w:vanish w:val="false"/>
        </w:rPr>
        <w:commentReference w:id="17"/>
      </w:r>
    </w:p>
    <w:p>
      <w:pPr>
        <w:pStyle w:val="style0"/>
        <w:spacing w:line="360" w:lineRule="auto"/>
        <w:jc w:val="both"/>
      </w:pPr>
      <w:r>
        <w:rPr/>
      </w:r>
    </w:p>
    <w:p>
      <w:pPr>
        <w:pStyle w:val="style0"/>
        <w:spacing w:line="360" w:lineRule="auto"/>
        <w:jc w:val="both"/>
      </w:pPr>
      <w:r>
        <w:rPr>
          <w:rFonts w:ascii="Tahoma" w:cs="Tahoma" w:hAnsi="Tahoma"/>
          <w:b/>
        </w:rPr>
        <w:t>Conclusions</w:t>
      </w:r>
    </w:p>
    <w:p>
      <w:pPr>
        <w:pStyle w:val="style0"/>
        <w:spacing w:line="360" w:lineRule="auto"/>
        <w:jc w:val="both"/>
      </w:pPr>
      <w:r>
        <w:rPr/>
        <w:t>Paragraph 17</w:t>
      </w:r>
      <w:r>
        <w:rPr>
          <w:vanish w:val="false"/>
        </w:rPr>
        <w:commentReference w:id="18"/>
      </w:r>
    </w:p>
    <w:p>
      <w:pPr>
        <w:pStyle w:val="style0"/>
        <w:spacing w:line="360" w:lineRule="auto"/>
        <w:jc w:val="both"/>
      </w:pPr>
      <w:r>
        <w:rPr/>
      </w:r>
    </w:p>
    <w:p>
      <w:pPr>
        <w:pStyle w:val="style0"/>
        <w:spacing w:line="360" w:lineRule="auto"/>
        <w:jc w:val="both"/>
      </w:pPr>
      <w:r>
        <w:rPr>
          <w:rFonts w:ascii="Tahoma" w:cs="Tahoma" w:hAnsi="Tahoma"/>
        </w:rPr>
        <w:t>Word Count: 1608</w:t>
      </w:r>
    </w:p>
    <w:p>
      <w:pPr>
        <w:pStyle w:val="style0"/>
        <w:spacing w:line="360" w:lineRule="auto"/>
        <w:jc w:val="both"/>
      </w:pPr>
      <w:r>
        <w:rPr/>
      </w:r>
    </w:p>
    <w:p>
      <w:pPr>
        <w:pStyle w:val="style0"/>
        <w:pageBreakBefore/>
        <w:spacing w:line="360" w:lineRule="auto"/>
        <w:jc w:val="both"/>
      </w:pPr>
      <w:r>
        <w:rPr>
          <w:rFonts w:ascii="Tahoma" w:cs="Tahoma" w:hAnsi="Tahoma"/>
          <w:b/>
        </w:rPr>
        <w:t>References</w:t>
      </w:r>
    </w:p>
    <w:p>
      <w:pPr>
        <w:pStyle w:val="style0"/>
        <w:jc w:val="both"/>
      </w:pPr>
      <w:r>
        <w:rPr/>
        <w:t>Ref 1</w:t>
      </w:r>
      <w:r>
        <w:rPr>
          <w:vanish w:val="false"/>
        </w:rPr>
        <w:commentReference w:id="19"/>
      </w:r>
    </w:p>
    <w:p>
      <w:pPr>
        <w:pStyle w:val="style0"/>
        <w:jc w:val="both"/>
      </w:pPr>
      <w:r>
        <w:rPr/>
      </w:r>
    </w:p>
    <w:sectPr>
      <w:headerReference r:id="rId2" w:type="default"/>
      <w:footerReference r:id="rId3" w:type="default"/>
      <w:type w:val="nextPage"/>
      <w:pgSz w:h="16838" w:w="11906"/>
      <w:pgMar w:bottom="1440" w:footer="709" w:gutter="0" w:header="709" w:left="1440" w:right="1440" w:top="1440"/>
      <w:pgNumType w:fmt="decimal"/>
      <w:formProt w:val="false"/>
      <w:textDirection w:val="lrTb"/>
      <w:docGrid w:charSpace="0" w:linePitch="254"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B Tutor" w:date="2004-03-07T16:53:00Z" w:id="0">
    <w:p>
      <w:r>
        <w:rPr>
          <w:rFonts w:ascii="Times New Roman" w:cs="Times New Roman" w:eastAsia="Times New Roman" w:hAnsi="Times New Roman"/>
          <w:color w:val="00000A"/>
          <w:sz w:val="20"/>
          <w:szCs w:val="20"/>
          <w:lang w:bidi="ar-SA" w:eastAsia="zh-CN" w:val="en-GB"/>
        </w:rPr>
        <w:t>Are these your fellow students on H804?</w:t>
      </w:r>
    </w:p>
    <w:p>
      <w:r>
        <w:rPr/>
      </w:r>
    </w:p>
  </w:comment>
  <w:comment w:author="B Tutor" w:date="2004-03-07T16:56:00Z" w:id="1">
    <w:p>
      <w:r>
        <w:rPr>
          <w:rFonts w:ascii="Times New Roman" w:cs="Times New Roman" w:eastAsia="Times New Roman" w:hAnsi="Times New Roman"/>
          <w:color w:val="00000A"/>
          <w:sz w:val="20"/>
          <w:szCs w:val="20"/>
          <w:lang w:bidi="ar-SA" w:eastAsia="zh-CN" w:val="en-GB"/>
        </w:rPr>
        <w:t>This could have done with a little academic distance eg you might have said that learning has been defined in many ways but for this exercise you were going to use Bass and Vaughan’s approach to it being about enabling permanent chages in behaviour or belief.</w:t>
      </w:r>
    </w:p>
    <w:p>
      <w:r>
        <w:rPr/>
      </w:r>
    </w:p>
  </w:comment>
  <w:comment w:author="B Tutor" w:date="2004-03-07T17:21:00Z" w:id="2">
    <w:p>
      <w:r>
        <w:rPr>
          <w:rFonts w:ascii="Times New Roman" w:cs="Times New Roman" w:eastAsia="Times New Roman" w:hAnsi="Times New Roman"/>
          <w:color w:val="00000A"/>
          <w:sz w:val="20"/>
          <w:szCs w:val="20"/>
          <w:lang w:bidi="ar-SA" w:eastAsia="zh-CN" w:val="en-GB"/>
        </w:rPr>
        <w:t>You might need to be a little more explicit: technology enhancement is what I think you are referring to – so as lifelong learning becomes more critical in terms of keeping abreast of a rapidly changing world, we need to develop skills to continue learning via an ever changing and converging technological infrastructure.</w:t>
      </w:r>
    </w:p>
    <w:p>
      <w:r>
        <w:rPr/>
      </w:r>
    </w:p>
  </w:comment>
  <w:comment w:author="B Tutor" w:date="2004-03-07T17:24:00Z" w:id="3">
    <w:p>
      <w:r>
        <w:rPr>
          <w:rFonts w:ascii="Times New Roman" w:cs="Times New Roman" w:eastAsia="Times New Roman" w:hAnsi="Times New Roman"/>
          <w:color w:val="00000A"/>
          <w:sz w:val="20"/>
          <w:szCs w:val="20"/>
          <w:lang w:bidi="ar-SA" w:eastAsia="zh-CN" w:val="en-GB"/>
        </w:rPr>
        <w:t>You may need to adopt a slightly more critical approach to this strong behaviourally measured view of learning. In training this may well be the case but in education like your own learning on this course you may well be learning something perhaps about constructivism, not necessarily changing your behaviour but it may well be discernable in the approach you take to your TMAs.</w:t>
      </w:r>
    </w:p>
    <w:p>
      <w:r>
        <w:rPr/>
      </w:r>
    </w:p>
  </w:comment>
  <w:comment w:author="B Tutor" w:date="2004-03-07T17:25:00Z" w:id="4">
    <w:p>
      <w:r>
        <w:rPr>
          <w:rFonts w:ascii="Times New Roman" w:cs="Times New Roman" w:eastAsia="Times New Roman" w:hAnsi="Times New Roman"/>
          <w:color w:val="00000A"/>
          <w:sz w:val="20"/>
          <w:szCs w:val="20"/>
          <w:lang w:bidi="ar-SA" w:eastAsia="zh-CN" w:val="en-GB"/>
        </w:rPr>
        <w:t>I’m not too sure whether you have resolved the thinking in this paragraph.</w:t>
      </w:r>
    </w:p>
    <w:p>
      <w:r>
        <w:rPr/>
      </w:r>
    </w:p>
  </w:comment>
  <w:comment w:author="B Tutor" w:date="2004-03-07T20:05:00Z" w:id="5">
    <w:p>
      <w:r>
        <w:rPr>
          <w:rFonts w:ascii="Times New Roman" w:cs="Times New Roman" w:eastAsia="Times New Roman" w:hAnsi="Times New Roman"/>
          <w:color w:val="00000A"/>
          <w:sz w:val="20"/>
          <w:szCs w:val="20"/>
          <w:lang w:bidi="ar-SA" w:eastAsia="zh-CN" w:val="en-GB"/>
        </w:rPr>
        <w:t>Is this adapting to the different and evolving styles of learning as they develop  within the learner as they mature as learners?</w:t>
      </w:r>
    </w:p>
    <w:p>
      <w:r>
        <w:rPr/>
      </w:r>
    </w:p>
  </w:comment>
  <w:comment w:author="B Tutor" w:date="2004-03-07T20:18:00Z" w:id="6">
    <w:p>
      <w:r>
        <w:rPr>
          <w:rFonts w:ascii="Times New Roman" w:cs="Times New Roman" w:eastAsia="Times New Roman" w:hAnsi="Times New Roman"/>
          <w:color w:val="00000A"/>
          <w:sz w:val="20"/>
          <w:szCs w:val="20"/>
          <w:lang w:bidi="ar-SA" w:eastAsia="zh-CN" w:val="en-GB"/>
        </w:rPr>
        <w:t>We usually talk about learning in general being the pull whereas if we use technology as the argument for implementation then that becomes a technology push.</w:t>
      </w:r>
    </w:p>
    <w:p>
      <w:r>
        <w:rPr/>
      </w:r>
    </w:p>
  </w:comment>
  <w:comment w:author="B Tutor" w:date="2004-03-07T20:20:00Z" w:id="7">
    <w:p>
      <w:r>
        <w:rPr>
          <w:rFonts w:ascii="Times New Roman" w:cs="Times New Roman" w:eastAsia="Times New Roman" w:hAnsi="Times New Roman"/>
          <w:color w:val="00000A"/>
          <w:sz w:val="20"/>
          <w:szCs w:val="20"/>
          <w:lang w:bidi="ar-SA" w:eastAsia="zh-CN" w:val="en-GB"/>
        </w:rPr>
        <w:t>You might have said – ‘at Cegos the practice is to use the technology to push the uptake of e-learning by delivering bite sized training chunks in the hope that this will encourage uptake’ or words to that effect.</w:t>
      </w:r>
    </w:p>
    <w:p>
      <w:r>
        <w:rPr/>
      </w:r>
    </w:p>
  </w:comment>
  <w:comment w:author="B Tutor" w:date="2004-03-07T20:22:00Z" w:id="8">
    <w:p>
      <w:r>
        <w:rPr>
          <w:rFonts w:ascii="Times New Roman" w:cs="Times New Roman" w:eastAsia="Times New Roman" w:hAnsi="Times New Roman"/>
          <w:color w:val="00000A"/>
          <w:sz w:val="20"/>
          <w:szCs w:val="20"/>
          <w:lang w:bidi="ar-SA" w:eastAsia="zh-CN" w:val="en-GB"/>
        </w:rPr>
        <w:t>So you are aiming to offer a blended approach to the delivery of your course?</w:t>
      </w:r>
    </w:p>
    <w:p>
      <w:r>
        <w:rPr/>
      </w:r>
    </w:p>
  </w:comment>
  <w:comment w:author="B Tutor" w:date="2004-03-07T22:43:00Z" w:id="9">
    <w:p>
      <w:r>
        <w:rPr>
          <w:rFonts w:ascii="Times New Roman" w:cs="Times New Roman" w:eastAsia="Times New Roman" w:hAnsi="Times New Roman"/>
          <w:color w:val="00000A"/>
          <w:sz w:val="20"/>
          <w:szCs w:val="20"/>
          <w:lang w:bidi="ar-SA" w:eastAsia="zh-CN" w:val="en-GB"/>
        </w:rPr>
        <w:t>This is not in the references</w:t>
      </w:r>
    </w:p>
    <w:p>
      <w:r>
        <w:rPr/>
      </w:r>
    </w:p>
  </w:comment>
  <w:comment w:author="B Tutor" w:date="2004-03-07T20:57:00Z" w:id="10">
    <w:p>
      <w:r>
        <w:rPr>
          <w:rFonts w:ascii="Times New Roman" w:cs="Times New Roman" w:eastAsia="Times New Roman" w:hAnsi="Times New Roman"/>
          <w:color w:val="00000A"/>
          <w:sz w:val="20"/>
          <w:szCs w:val="20"/>
          <w:lang w:bidi="ar-SA" w:eastAsia="zh-CN" w:val="en-GB"/>
        </w:rPr>
        <w:t>What exactly will you blend together –it is not too clear. It is very good practice to read through your work and number of times to make sure you are saying what you mean. If you have a tame proof reader who is constructively critical that too can help in ensuring that you are getting your ideas over to the reader.</w:t>
      </w:r>
    </w:p>
    <w:p>
      <w:r>
        <w:rPr/>
      </w:r>
    </w:p>
  </w:comment>
  <w:comment w:author="B Tutor" w:date="2004-03-07T22:53:00Z" w:id="11">
    <w:p>
      <w:r>
        <w:rPr>
          <w:rFonts w:ascii="Times New Roman" w:cs="Times New Roman" w:eastAsia="Times New Roman" w:hAnsi="Times New Roman"/>
          <w:color w:val="00000A"/>
          <w:sz w:val="20"/>
          <w:szCs w:val="20"/>
          <w:lang w:bidi="ar-SA" w:eastAsia="zh-CN" w:val="en-GB"/>
        </w:rPr>
        <w:t>These may well be issues or details about the proposed course but whether they are about the learners themselves or their approach I am not too sure, so are you infact addressing the question as set? You may be but it needs to be couched in terms which relates to the question.</w:t>
      </w:r>
    </w:p>
    <w:p>
      <w:r>
        <w:rPr/>
      </w:r>
    </w:p>
  </w:comment>
  <w:comment w:author="B Tutor" w:date="2004-03-07T20:59:00Z" w:id="12">
    <w:p>
      <w:r>
        <w:rPr>
          <w:rFonts w:ascii="Times New Roman" w:cs="Times New Roman" w:eastAsia="Times New Roman" w:hAnsi="Times New Roman"/>
          <w:color w:val="00000A"/>
          <w:sz w:val="20"/>
          <w:szCs w:val="20"/>
          <w:lang w:bidi="ar-SA" w:eastAsia="zh-CN" w:val="en-GB"/>
        </w:rPr>
        <w:t>As little training is really open perhaps you should be using DL for distance learning rather than ODL.</w:t>
      </w:r>
    </w:p>
    <w:p>
      <w:r>
        <w:rPr/>
      </w:r>
    </w:p>
  </w:comment>
  <w:comment w:author="B Tutor" w:date="2004-03-07T21:01:00Z" w:id="13">
    <w:p>
      <w:r>
        <w:rPr>
          <w:rFonts w:ascii="Times New Roman" w:cs="Times New Roman" w:eastAsia="Times New Roman" w:hAnsi="Times New Roman"/>
          <w:color w:val="00000A"/>
          <w:sz w:val="20"/>
          <w:szCs w:val="20"/>
          <w:lang w:bidi="ar-SA" w:eastAsia="zh-CN" w:val="en-GB"/>
        </w:rPr>
        <w:t>Books? Perhaps on some very early form or generations of distance learning, but in later generations perhaps there is a wider mix of material and learning objects.</w:t>
      </w:r>
    </w:p>
    <w:p>
      <w:r>
        <w:rPr/>
      </w:r>
    </w:p>
  </w:comment>
  <w:comment w:author="B Tutor" w:date="2004-03-07T21:03:00Z" w:id="14">
    <w:p>
      <w:r>
        <w:rPr>
          <w:rFonts w:ascii="Times New Roman" w:cs="Times New Roman" w:eastAsia="Times New Roman" w:hAnsi="Times New Roman"/>
          <w:color w:val="00000A"/>
          <w:sz w:val="20"/>
          <w:szCs w:val="20"/>
          <w:lang w:bidi="ar-SA" w:eastAsia="zh-CN" w:val="en-GB"/>
        </w:rPr>
        <w:t>Yes good point and they often also have a conflicting interest in meeting work deadlines rather than meeting the developmental needs of their staff.</w:t>
      </w:r>
    </w:p>
    <w:p>
      <w:r>
        <w:rPr/>
      </w:r>
    </w:p>
  </w:comment>
  <w:comment w:author="B Tutor" w:date="2004-03-07T21:04:00Z" w:id="15">
    <w:p>
      <w:r>
        <w:rPr>
          <w:rFonts w:ascii="Times New Roman" w:cs="Times New Roman" w:eastAsia="Times New Roman" w:hAnsi="Times New Roman"/>
          <w:color w:val="00000A"/>
          <w:sz w:val="20"/>
          <w:szCs w:val="20"/>
          <w:lang w:bidi="ar-SA" w:eastAsia="zh-CN" w:val="en-GB"/>
        </w:rPr>
        <w:t>Again I’m not too sure just what you mean here?</w:t>
      </w:r>
    </w:p>
    <w:p>
      <w:r>
        <w:rPr/>
      </w:r>
    </w:p>
  </w:comment>
  <w:comment w:author="B Tutor" w:date="2004-03-07T21:08:00Z" w:id="16">
    <w:p>
      <w:r>
        <w:rPr>
          <w:rFonts w:ascii="Times New Roman" w:cs="Times New Roman" w:eastAsia="Times New Roman" w:hAnsi="Times New Roman"/>
          <w:color w:val="00000A"/>
          <w:sz w:val="20"/>
          <w:szCs w:val="20"/>
          <w:lang w:bidi="ar-SA" w:eastAsia="zh-CN" w:val="en-GB"/>
        </w:rPr>
        <w:t>I think you need to expand this a little just to link the situated learning in ‘real world’ environments with the more general construction of knowledge both cognitively and socially so that the learner scaffolds the new knowledge on older and negotiates the meanings with fellow learners. This is about stressing the communicational aspects of learning online both synchronously and asynchronously.</w:t>
      </w:r>
    </w:p>
    <w:p>
      <w:r>
        <w:rPr/>
      </w:r>
    </w:p>
  </w:comment>
  <w:comment w:author="B Tutor" w:date="2004-03-07T21:12:00Z" w:id="17">
    <w:p>
      <w:r>
        <w:rPr>
          <w:rFonts w:ascii="Times New Roman" w:cs="Times New Roman" w:eastAsia="Times New Roman" w:hAnsi="Times New Roman"/>
          <w:color w:val="00000A"/>
          <w:sz w:val="20"/>
          <w:szCs w:val="20"/>
          <w:lang w:bidi="ar-SA" w:eastAsia="zh-CN" w:val="en-GB"/>
        </w:rPr>
        <w:t>You nearly get there here so take the previous comment lightly although the constructivist paradigm does map onto McGivney’s tripartite taxonomy.</w:t>
      </w:r>
    </w:p>
    <w:p>
      <w:r>
        <w:rPr/>
      </w:r>
    </w:p>
  </w:comment>
  <w:comment w:author="B Tutor" w:date="2004-03-07T21:14:00Z" w:id="18">
    <w:p>
      <w:r>
        <w:rPr>
          <w:rFonts w:ascii="Times New Roman" w:cs="Times New Roman" w:eastAsia="Times New Roman" w:hAnsi="Times New Roman"/>
          <w:color w:val="00000A"/>
          <w:sz w:val="20"/>
          <w:szCs w:val="20"/>
          <w:lang w:bidi="ar-SA" w:eastAsia="zh-CN" w:val="en-GB"/>
        </w:rPr>
        <w:t>Well rounded off and a good reference back to your original point about learning being measured in changes of behaviour. I would of course take issue with the strength of this behaviourist view but nevertheless is makes the point.</w:t>
      </w:r>
    </w:p>
    <w:p>
      <w:r>
        <w:rPr/>
      </w:r>
    </w:p>
  </w:comment>
  <w:comment w:author="B Tutor" w:date="2004-03-07T22:40:00Z" w:id="19">
    <w:p>
      <w:r>
        <w:rPr>
          <w:rFonts w:ascii="Times New Roman" w:cs="Times New Roman" w:eastAsia="Times New Roman" w:hAnsi="Times New Roman"/>
          <w:color w:val="00000A"/>
          <w:sz w:val="20"/>
          <w:szCs w:val="20"/>
          <w:lang w:bidi="ar-SA" w:eastAsia="zh-CN" w:val="en-GB"/>
        </w:rPr>
        <w:t>Where does this one come from?</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p>
    <w:pPr>
      <w:pStyle w:val="style30"/>
    </w:pPr>
    <w:r>
      <w:rPr/>
    </w:r>
  </w:p>
  <w:p>
    <w:pPr>
      <w:pStyle w:val="style3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A"/>
      <w:sz w:val="24"/>
      <w:szCs w:val="24"/>
      <w:lang w:bidi="ar-SA" w:eastAsia="zh-CN" w:val="en-GB"/>
    </w:rPr>
  </w:style>
  <w:style w:styleId="style15" w:type="character">
    <w:name w:val="Absatz-Standardschriftart"/>
    <w:next w:val="style15"/>
    <w:rPr/>
  </w:style>
  <w:style w:styleId="style16" w:type="character">
    <w:name w:val="WW8Num1z0"/>
    <w:next w:val="style16"/>
    <w:rPr>
      <w:rFonts w:ascii="Symbol" w:cs="Tahoma" w:eastAsia="Times New Roman" w:hAnsi="Symbol"/>
    </w:rPr>
  </w:style>
  <w:style w:styleId="style17" w:type="character">
    <w:name w:val="WW8Num1z1"/>
    <w:next w:val="style17"/>
    <w:rPr>
      <w:rFonts w:ascii="Courier New" w:cs="Courier New" w:hAnsi="Courier New"/>
    </w:rPr>
  </w:style>
  <w:style w:styleId="style18" w:type="character">
    <w:name w:val="WW8Num1z2"/>
    <w:next w:val="style18"/>
    <w:rPr>
      <w:rFonts w:ascii="Wingdings" w:cs="Wingdings" w:hAnsi="Wingdings"/>
    </w:rPr>
  </w:style>
  <w:style w:styleId="style19" w:type="character">
    <w:name w:val="WW8Num1z3"/>
    <w:next w:val="style19"/>
    <w:rPr>
      <w:rFonts w:ascii="Symbol" w:cs="Symbol" w:hAnsi="Symbol"/>
    </w:rPr>
  </w:style>
  <w:style w:styleId="style20" w:type="character">
    <w:name w:val="Default Paragraph Font"/>
    <w:next w:val="style20"/>
    <w:rPr/>
  </w:style>
  <w:style w:styleId="style21" w:type="character">
    <w:name w:val="Page Number"/>
    <w:basedOn w:val="style20"/>
    <w:next w:val="style21"/>
    <w:rPr/>
  </w:style>
  <w:style w:styleId="style22" w:type="character">
    <w:name w:val="Comment Reference"/>
    <w:basedOn w:val="style20"/>
    <w:next w:val="style22"/>
    <w:rPr>
      <w:sz w:val="16"/>
      <w:szCs w:val="16"/>
    </w:rPr>
  </w:style>
  <w:style w:styleId="style23" w:type="character">
    <w:name w:val="ListLabel 1"/>
    <w:next w:val="style23"/>
    <w:rPr>
      <w:rFonts w:cs="Symbol"/>
    </w:rPr>
  </w:style>
  <w:style w:styleId="style24" w:type="paragraph">
    <w:name w:val="Heading"/>
    <w:basedOn w:val="style0"/>
    <w:next w:val="style25"/>
    <w:pPr>
      <w:keepNext/>
      <w:spacing w:after="120" w:before="240"/>
    </w:pPr>
    <w:rPr>
      <w:rFonts w:ascii="Arial" w:cs="Arial Unicode MS" w:eastAsia="Arial Unicode M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style>
  <w:style w:styleId="style27" w:type="paragraph">
    <w:name w:val="Caption"/>
    <w:basedOn w:val="style0"/>
    <w:next w:val="style27"/>
    <w:pPr>
      <w:suppressLineNumbers/>
      <w:spacing w:after="120" w:before="120"/>
    </w:pPr>
    <w:rPr>
      <w:i/>
      <w:iCs/>
      <w:sz w:val="24"/>
      <w:szCs w:val="24"/>
    </w:rPr>
  </w:style>
  <w:style w:styleId="style28" w:type="paragraph">
    <w:name w:val="Index"/>
    <w:basedOn w:val="style0"/>
    <w:next w:val="style28"/>
    <w:pPr>
      <w:suppressLineNumbers/>
    </w:pPr>
    <w:rPr/>
  </w:style>
  <w:style w:styleId="style29" w:type="paragraph">
    <w:name w:val="Header"/>
    <w:basedOn w:val="style0"/>
    <w:next w:val="style29"/>
    <w:pPr>
      <w:suppressLineNumbers/>
      <w:tabs>
        <w:tab w:leader="none" w:pos="4320" w:val="center"/>
        <w:tab w:leader="none" w:pos="8640" w:val="right"/>
      </w:tabs>
    </w:pPr>
    <w:rPr/>
  </w:style>
  <w:style w:styleId="style30" w:type="paragraph">
    <w:name w:val="Footer"/>
    <w:basedOn w:val="style0"/>
    <w:next w:val="style30"/>
    <w:pPr>
      <w:suppressLineNumbers/>
      <w:tabs>
        <w:tab w:leader="none" w:pos="4320" w:val="center"/>
        <w:tab w:leader="none" w:pos="8640" w:val="right"/>
      </w:tabs>
    </w:pPr>
    <w:rPr/>
  </w:style>
  <w:style w:styleId="style31" w:type="paragraph">
    <w:name w:val="Comment Text"/>
    <w:basedOn w:val="style0"/>
    <w:next w:val="style31"/>
    <w:pPr/>
    <w:rPr>
      <w:sz w:val="20"/>
      <w:szCs w:val="20"/>
    </w:rPr>
  </w:style>
  <w:style w:styleId="style32" w:type="paragraph">
    <w:name w:val="Comment Subject"/>
    <w:basedOn w:val="style31"/>
    <w:next w:val="style32"/>
    <w:pPr/>
    <w:rPr>
      <w:b/>
      <w:bCs/>
    </w:rPr>
  </w:style>
  <w:style w:styleId="style33" w:type="paragraph">
    <w:name w:val="Balloon Text"/>
    <w:basedOn w:val="style0"/>
    <w:next w:val="style33"/>
    <w:pPr/>
    <w:rPr>
      <w:rFonts w:ascii="Tahoma" w:cs="Tahoma" w:hAnsi="Tahoma"/>
      <w:sz w:val="16"/>
      <w:szCs w:val="16"/>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2012-04-22T20:49:06.00Z</dcterms:created>
  <dc:creator>Stuart Watt</dc:creator>
  <cp:lastModifiedBy>Stuart Watt</cp:lastModifiedBy>
  <dcterms:modified xsi:type="dcterms:W3CDTF">2012-04-22T20:49:07.00Z</dcterms:modified>
  <cp:revision>2</cp:revision>
  <dc:title>Introduction</dc:title>
</cp:coreProperties>
</file>